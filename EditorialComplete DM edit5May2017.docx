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4394C" w14:textId="77777777" w:rsidR="00BC7095" w:rsidRDefault="00E852E2">
      <w:pPr>
        <w:pStyle w:val="Title"/>
      </w:pPr>
      <w:bookmarkStart w:id="0" w:name="_GoBack"/>
      <w:bookmarkEnd w:id="0"/>
      <w:r>
        <w:t>Title</w:t>
      </w:r>
    </w:p>
    <w:p w14:paraId="1A76FFCA" w14:textId="77777777" w:rsidR="00BC7095" w:rsidRDefault="00BC7095">
      <w:pPr>
        <w:pStyle w:val="FirstParagraph"/>
      </w:pPr>
    </w:p>
    <w:p w14:paraId="623FA06D" w14:textId="77777777" w:rsidR="00BC7095" w:rsidRDefault="00E852E2">
      <w:pPr>
        <w:pStyle w:val="Heading5"/>
      </w:pPr>
      <w:bookmarkStart w:id="1" w:name="authors"/>
      <w:bookmarkEnd w:id="1"/>
      <w:r>
        <w:t>Authors</w:t>
      </w:r>
    </w:p>
    <w:p w14:paraId="3DFA70B5" w14:textId="77777777" w:rsidR="00BC7095" w:rsidRDefault="00E852E2">
      <w:pPr>
        <w:pStyle w:val="FirstParagraph"/>
      </w:pPr>
      <w:r>
        <w:t>Michael H. Andreae, M</w:t>
      </w:r>
      <w:del w:id="2" w:author="dmccloskey" w:date="2017-05-03T09:40:00Z">
        <w:r w:rsidDel="004B1CC8">
          <w:delText>.</w:delText>
        </w:r>
      </w:del>
      <w:r>
        <w:t>D</w:t>
      </w:r>
      <w:del w:id="3" w:author="dmccloskey" w:date="2017-05-03T09:40:00Z">
        <w:r w:rsidDel="004B1CC8">
          <w:delText>.</w:delText>
        </w:r>
      </w:del>
      <w:r>
        <w:t>, Department of Anesthesiology, Penn State Health Milton S. Hershey Medical Center, Penn State College of Medicine, Hershey. PA</w:t>
      </w:r>
    </w:p>
    <w:p w14:paraId="4BC293F0" w14:textId="77777777" w:rsidR="00BC7095" w:rsidRDefault="00E852E2">
      <w:pPr>
        <w:pStyle w:val="BodyText"/>
      </w:pPr>
      <w:r>
        <w:t>Nathan L</w:t>
      </w:r>
      <w:ins w:id="4" w:author="dmccloskey" w:date="2017-05-03T09:40:00Z">
        <w:r w:rsidR="004B1CC8">
          <w:t>.</w:t>
        </w:r>
      </w:ins>
      <w:r>
        <w:t xml:space="preserve"> Pace, MD</w:t>
      </w:r>
      <w:del w:id="5" w:author="dmccloskey" w:date="2017-05-03T09:40:00Z">
        <w:r w:rsidDel="004B1CC8">
          <w:delText>.</w:delText>
        </w:r>
      </w:del>
      <w:r>
        <w:t xml:space="preserve">, MStat., Department of Anesthesiology, Univeristy of </w:t>
      </w:r>
      <w:del w:id="6" w:author="dmccloskey" w:date="2017-05-03T09:39:00Z">
        <w:r w:rsidDel="004B1CC8">
          <w:delText>Utha</w:delText>
        </w:r>
      </w:del>
      <w:ins w:id="7" w:author="dmccloskey" w:date="2017-05-03T09:39:00Z">
        <w:r w:rsidR="004B1CC8">
          <w:t>Utah</w:t>
        </w:r>
      </w:ins>
      <w:r>
        <w:t>, Salt Lake City, UT</w:t>
      </w:r>
    </w:p>
    <w:p w14:paraId="02B24345" w14:textId="77777777" w:rsidR="00BC7095" w:rsidRDefault="00E852E2">
      <w:pPr>
        <w:pStyle w:val="Heading5"/>
      </w:pPr>
      <w:bookmarkStart w:id="8" w:name="corresponding-author"/>
      <w:bookmarkEnd w:id="8"/>
      <w:r>
        <w:t>Corresponding author:</w:t>
      </w:r>
    </w:p>
    <w:p w14:paraId="0BCB62D2" w14:textId="77777777" w:rsidR="00BC7095" w:rsidRDefault="00E852E2">
      <w:pPr>
        <w:pStyle w:val="FirstParagraph"/>
      </w:pPr>
      <w:r>
        <w:t>Michael Andreae, MD, Address: Department of Anesthesiology</w:t>
      </w:r>
      <w:ins w:id="9" w:author="dmccloskey" w:date="2017-05-03T09:40:00Z">
        <w:r w:rsidR="004B1CC8">
          <w:t xml:space="preserve"> &amp; Perioperative Medicine,H187</w:t>
        </w:r>
      </w:ins>
      <w:del w:id="10" w:author="dmccloskey" w:date="2017-05-03T09:40:00Z">
        <w:r w:rsidDel="004B1CC8">
          <w:delText>, Department of Anesthesiology</w:delText>
        </w:r>
      </w:del>
      <w:r>
        <w:t xml:space="preserve">, Penn State Health Milton S. Hershey Medical Center, 500 University Drive, Hershey. PA 17033, Tel: +1 (717) 531 6140, Email: </w:t>
      </w:r>
      <w:hyperlink r:id="rId7">
        <w:r>
          <w:rPr>
            <w:rStyle w:val="Hyperlink"/>
          </w:rPr>
          <w:t>mandreae@pennstatehealth.psu.edu</w:t>
        </w:r>
      </w:hyperlink>
    </w:p>
    <w:p w14:paraId="149AC0FA" w14:textId="77777777" w:rsidR="00BC7095" w:rsidRDefault="00E852E2">
      <w:pPr>
        <w:pStyle w:val="Heading5"/>
      </w:pPr>
      <w:bookmarkStart w:id="11" w:name="acknowledgement"/>
      <w:bookmarkEnd w:id="11"/>
      <w:r>
        <w:t>Acknowledgement</w:t>
      </w:r>
    </w:p>
    <w:p w14:paraId="0FE9E126" w14:textId="77777777" w:rsidR="00BC7095" w:rsidRDefault="00E852E2">
      <w:pPr>
        <w:pStyle w:val="FirstParagraph"/>
      </w:pPr>
      <w:r>
        <w:t>We would like to acknowledge Doleman et al</w:t>
      </w:r>
      <w:ins w:id="12" w:author="dmccloskey" w:date="2017-05-03T09:41:00Z">
        <w:r w:rsidR="004B1CC8">
          <w:t>.</w:t>
        </w:r>
      </w:ins>
      <w:r>
        <w:t xml:space="preserve"> for providing the data to generate the figures.</w:t>
      </w:r>
    </w:p>
    <w:p w14:paraId="1A6F2B16" w14:textId="77777777" w:rsidR="00BC7095" w:rsidRDefault="00E852E2">
      <w:pPr>
        <w:pStyle w:val="Heading5"/>
      </w:pPr>
      <w:bookmarkStart w:id="13" w:name="conflicts-of-interest-none"/>
      <w:bookmarkEnd w:id="13"/>
      <w:r>
        <w:t>Conflicts of Interest: None</w:t>
      </w:r>
    </w:p>
    <w:p w14:paraId="35D4B6A2" w14:textId="77777777" w:rsidR="00BC7095" w:rsidRDefault="00E852E2">
      <w:pPr>
        <w:pStyle w:val="Heading5"/>
      </w:pPr>
      <w:bookmarkStart w:id="14" w:name="keywords"/>
      <w:bookmarkEnd w:id="14"/>
      <w:r>
        <w:t>Keywords:</w:t>
      </w:r>
    </w:p>
    <w:p w14:paraId="3C6F398F" w14:textId="77777777" w:rsidR="00BC7095" w:rsidRDefault="00E852E2">
      <w:pPr>
        <w:pStyle w:val="FirstParagraph"/>
      </w:pPr>
      <w:r>
        <w:t>analgesic adjuvants, postoperative pain, evidence synthesis, meta-regression, Bayesian statistics</w:t>
      </w:r>
    </w:p>
    <w:p w14:paraId="11FFF6DF" w14:textId="77777777" w:rsidR="00BC7095" w:rsidRDefault="00BC7095">
      <w:pPr>
        <w:pStyle w:val="BodyText"/>
      </w:pPr>
    </w:p>
    <w:p w14:paraId="23AE8D46" w14:textId="77777777" w:rsidR="00BC7095" w:rsidRDefault="00BC7095">
      <w:pPr>
        <w:pStyle w:val="BodyText"/>
      </w:pPr>
    </w:p>
    <w:p w14:paraId="7A6E7C1C" w14:textId="77777777" w:rsidR="00BC7095" w:rsidRDefault="00E852E2">
      <w:pPr>
        <w:pStyle w:val="Heading1"/>
        <w:spacing w:before="0"/>
        <w:rPr>
          <w:ins w:id="15" w:author="dmccloskey" w:date="2017-05-03T11:24:00Z"/>
        </w:rPr>
        <w:pPrChange w:id="16" w:author="dmccloskey" w:date="2017-05-03T11:24:00Z">
          <w:pPr>
            <w:pStyle w:val="Heading1"/>
          </w:pPr>
        </w:pPrChange>
      </w:pPr>
      <w:bookmarkStart w:id="17" w:name="editorial-text"/>
      <w:bookmarkEnd w:id="17"/>
      <w:r>
        <w:lastRenderedPageBreak/>
        <w:t>Editorial Text</w:t>
      </w:r>
    </w:p>
    <w:p w14:paraId="7B9C3B86" w14:textId="77777777" w:rsidR="008B4846" w:rsidRPr="008B4846" w:rsidRDefault="008B4846">
      <w:pPr>
        <w:pStyle w:val="BodyText"/>
        <w:pPrChange w:id="18" w:author="dmccloskey" w:date="2017-05-03T11:24:00Z">
          <w:pPr>
            <w:pStyle w:val="Heading1"/>
          </w:pPr>
        </w:pPrChange>
      </w:pPr>
    </w:p>
    <w:p w14:paraId="33A47F8A" w14:textId="77777777" w:rsidR="00BC7095" w:rsidRDefault="00E852E2">
      <w:pPr>
        <w:pStyle w:val="FirstParagraph"/>
        <w:rPr>
          <w:ins w:id="19" w:author="dmccloskey" w:date="2017-05-03T10:59:00Z"/>
        </w:rPr>
      </w:pPr>
      <w:r>
        <w:t>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w:t>
      </w:r>
      <w:ins w:id="20" w:author="dmccloskey" w:date="2017-05-03T09:43:00Z">
        <w:r w:rsidR="004B1CC8">
          <w:t>,</w:t>
        </w:r>
      </w:ins>
      <w:r>
        <w:t xml:space="preserve"> randomized controlled trial</w:t>
      </w:r>
      <w:ins w:id="21" w:author="dmccloskey" w:date="2017-05-03T09:43:00Z">
        <w:r w:rsidR="004B1CC8">
          <w:t>s</w:t>
        </w:r>
      </w:ins>
      <w:r>
        <w:t xml:space="preserve"> yield varying estimates of the clinical effectiveness of analgesic adjuvants. RCTs results, seemingly at random, leave clinicians baffled. Doleman et al</w:t>
      </w:r>
      <w:ins w:id="22" w:author="dmccloskey" w:date="2017-05-03T09:43:00Z">
        <w:r w:rsidR="004B1CC8">
          <w:t>.</w:t>
        </w:r>
      </w:ins>
      <w:r>
        <w:t xml:space="preserve"> in the study “Baseline morphine consumption…” propose an ingenious new solution to solve this riddle </w:t>
      </w:r>
      <w:commentRangeStart w:id="23"/>
      <w:r>
        <w:t>(Doleman 2017)</w:t>
      </w:r>
      <w:r>
        <w:rPr>
          <w:vertAlign w:val="superscript"/>
        </w:rPr>
        <w:t>1</w:t>
      </w:r>
      <w:commentRangeEnd w:id="23"/>
      <w:r>
        <w:rPr>
          <w:rStyle w:val="CommentReference"/>
        </w:rPr>
        <w:commentReference w:id="23"/>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w:t>
      </w:r>
      <w:del w:id="24" w:author="dmccloskey" w:date="2017-05-03T09:44:00Z">
        <w:r w:rsidDel="004B1CC8">
          <w:delText xml:space="preserve">procedure </w:delText>
        </w:r>
      </w:del>
      <w:ins w:id="25" w:author="dmccloskey" w:date="2017-05-03T09:44:00Z">
        <w:r w:rsidR="004B1CC8">
          <w:t>procedure-</w:t>
        </w:r>
      </w:ins>
      <w:r>
        <w:t>specific pain control.</w:t>
      </w:r>
    </w:p>
    <w:p w14:paraId="48BD8E59" w14:textId="77777777" w:rsidR="00A60AD8" w:rsidRPr="00A60AD8" w:rsidRDefault="00A60AD8">
      <w:pPr>
        <w:pStyle w:val="BodyText"/>
        <w:pPrChange w:id="26" w:author="dmccloskey" w:date="2017-05-03T10:59:00Z">
          <w:pPr>
            <w:pStyle w:val="FirstParagraph"/>
          </w:pPr>
        </w:pPrChange>
      </w:pPr>
    </w:p>
    <w:p w14:paraId="2B0AD588" w14:textId="77777777" w:rsidR="00BC7095" w:rsidRDefault="00E852E2">
      <w:pPr>
        <w:pStyle w:val="BodyText"/>
        <w:rPr>
          <w:ins w:id="27" w:author="dmccloskey" w:date="2017-05-03T11:00:00Z"/>
        </w:rPr>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w:t>
      </w:r>
      <w:r>
        <w:lastRenderedPageBreak/>
        <w:t>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14:paraId="59AE9D25" w14:textId="77777777" w:rsidR="00A60AD8" w:rsidRDefault="00A60AD8">
      <w:pPr>
        <w:pStyle w:val="BodyText"/>
      </w:pPr>
    </w:p>
    <w:p w14:paraId="1ACF6D02" w14:textId="77777777" w:rsidR="00BC7095" w:rsidRDefault="00E852E2">
      <w:pPr>
        <w:pStyle w:val="BodyText"/>
        <w:rPr>
          <w:ins w:id="28" w:author="dmccloskey" w:date="2017-05-03T11:00:00Z"/>
        </w:rPr>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w:t>
      </w:r>
      <w:del w:id="29" w:author="dmccloskey" w:date="2017-05-03T10:35:00Z">
        <w:r w:rsidDel="00DB6278">
          <w:delText xml:space="preserve">procedure </w:delText>
        </w:r>
      </w:del>
      <w:ins w:id="30" w:author="dmccloskey" w:date="2017-05-03T10:35:00Z">
        <w:r w:rsidR="00DB6278">
          <w:t>procedure-</w:t>
        </w:r>
      </w:ins>
      <w:r>
        <w:t>specific pain control (Kehlet 2007): It is expected that different surgical procedures cause different amounts of pain. Populations undergoing different interventions for different diseases may vary in how they respond to pain, in their comorbidities, pharmacokinetics</w:t>
      </w:r>
      <w:ins w:id="31" w:author="dmccloskey" w:date="2017-05-03T10:35:00Z">
        <w:r w:rsidR="00DB6278">
          <w:t>,</w:t>
        </w:r>
      </w:ins>
      <w:r>
        <w:t xml:space="preserve">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w:t>
      </w:r>
      <w:ins w:id="32" w:author="dmccloskey" w:date="2017-05-03T10:36:00Z">
        <w:r w:rsidR="00DB6278">
          <w:t xml:space="preserve">a </w:t>
        </w:r>
      </w:ins>
      <w:r>
        <w:t>clinical decision on for a particular patient population undergoing a particular procedure. For example, on thyroidectomy</w:t>
      </w:r>
      <w:ins w:id="33" w:author="dmccloskey" w:date="2017-05-03T10:36:00Z">
        <w:r w:rsidR="00DB6278">
          <w:t>,</w:t>
        </w:r>
      </w:ins>
      <w:r>
        <w:t xml:space="preserve"> Doleman et al. found only one single RCT investigating the effect of intravenous acetaminophen. This poses a significant challenge to any </w:t>
      </w:r>
      <w:del w:id="34" w:author="dmccloskey" w:date="2017-05-03T10:36:00Z">
        <w:r w:rsidDel="00DB6278">
          <w:delText xml:space="preserve">evidence </w:delText>
        </w:r>
      </w:del>
      <w:ins w:id="35" w:author="dmccloskey" w:date="2017-05-03T10:36:00Z">
        <w:r w:rsidR="00DB6278">
          <w:lastRenderedPageBreak/>
          <w:t>evidence-</w:t>
        </w:r>
      </w:ins>
      <w:r>
        <w:t xml:space="preserve">based approach to </w:t>
      </w:r>
      <w:del w:id="36" w:author="dmccloskey" w:date="2017-05-03T10:37:00Z">
        <w:r w:rsidDel="00DB6278">
          <w:delText xml:space="preserve">procedure </w:delText>
        </w:r>
      </w:del>
      <w:ins w:id="37" w:author="dmccloskey" w:date="2017-05-03T10:37:00Z">
        <w:r w:rsidR="00DB6278">
          <w:t>procedure-</w:t>
        </w:r>
      </w:ins>
      <w:r>
        <w:t>specific postoperative pain management.</w:t>
      </w:r>
    </w:p>
    <w:p w14:paraId="2295B407" w14:textId="77777777" w:rsidR="00A60AD8" w:rsidRDefault="00A60AD8">
      <w:pPr>
        <w:pStyle w:val="BodyText"/>
      </w:pPr>
    </w:p>
    <w:p w14:paraId="64284343" w14:textId="77777777" w:rsidR="00BC7095" w:rsidRDefault="00E852E2">
      <w:pPr>
        <w:pStyle w:val="BodyText"/>
        <w:rPr>
          <w:ins w:id="38" w:author="dmccloskey" w:date="2017-05-03T11:00:00Z"/>
        </w:rPr>
      </w:pPr>
      <w:r>
        <w:t>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 (Sutton citations)</w:t>
      </w:r>
      <w:r>
        <w:rPr>
          <w:vertAlign w:val="superscript"/>
        </w:rPr>
        <w:t>2</w:t>
      </w:r>
      <w:r>
        <w:t>.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14:paraId="77A94F8E" w14:textId="77777777" w:rsidR="00A60AD8" w:rsidRDefault="00A60AD8">
      <w:pPr>
        <w:pStyle w:val="BodyText"/>
      </w:pPr>
    </w:p>
    <w:p w14:paraId="355E0235" w14:textId="77777777" w:rsidR="00BC7095" w:rsidRDefault="00E852E2">
      <w:pPr>
        <w:pStyle w:val="BodyText"/>
        <w:rPr>
          <w:ins w:id="39" w:author="dmccloskey" w:date="2017-05-03T11:02:00Z"/>
        </w:rPr>
      </w:pPr>
      <w:r>
        <w:t>Doleman et al. found 25 RCTs investigating intravenous acetaminophen for postoperative pain control. In Figure 1, a classical forest plot is shown, ordered by surgical interventions. The 95% confidence intervals provided by Doleman et al. were used to estimate the standard error (Higgins 2011). The figure was produced with the Cochrane Collaboration software RevMan (RevMan 2014). The 25 RCTs have different effect sizes; the results are inconsistent, varying widely even within the same surgery.</w:t>
      </w:r>
    </w:p>
    <w:p w14:paraId="72877C66" w14:textId="77777777" w:rsidR="00A60AD8" w:rsidRDefault="00A60AD8">
      <w:pPr>
        <w:pStyle w:val="BodyText"/>
      </w:pPr>
    </w:p>
    <w:p w14:paraId="52BC4A64" w14:textId="77777777" w:rsidR="00BC7095" w:rsidRDefault="00E852E2">
      <w:pPr>
        <w:pStyle w:val="BodyText"/>
        <w:rPr>
          <w:ins w:id="40" w:author="dmccloskey" w:date="2017-05-03T11:01:00Z"/>
        </w:rPr>
      </w:pPr>
      <w:r>
        <w:lastRenderedPageBreak/>
        <w:t xml:space="preserve">In Figure 2, a schematic of the acetaminophen subplot of </w:t>
      </w:r>
      <w:commentRangeStart w:id="41"/>
      <w:r>
        <w:t>Figure 2</w:t>
      </w:r>
      <w:commentRangeEnd w:id="41"/>
      <w:r w:rsidR="00F97D22">
        <w:rPr>
          <w:rStyle w:val="CommentReference"/>
        </w:rPr>
        <w:commentReference w:id="41"/>
      </w:r>
      <w:r>
        <w:t xml:space="preserve"> is rendered in the statistical software R (R Core Team 2013)</w:t>
      </w:r>
      <w:r>
        <w:rPr>
          <w:vertAlign w:val="superscript"/>
        </w:rPr>
        <w:t>3</w:t>
      </w:r>
      <w:r>
        <w:t xml:space="preserve"> 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14:paraId="1C7EC98E" w14:textId="77777777" w:rsidR="00A60AD8" w:rsidRDefault="00A60AD8">
      <w:pPr>
        <w:pStyle w:val="BodyText"/>
      </w:pPr>
    </w:p>
    <w:p w14:paraId="4706FD4A" w14:textId="77777777" w:rsidR="00BC7095" w:rsidRDefault="00E852E2">
      <w:pPr>
        <w:pStyle w:val="BodyText"/>
        <w:rPr>
          <w:ins w:id="42" w:author="dmccloskey" w:date="2017-05-03T11:02:00Z"/>
        </w:rPr>
      </w:pPr>
      <w:r>
        <w:t>Doleman et al. propose</w:t>
      </w:r>
      <w:del w:id="43" w:author="dmccloskey" w:date="2017-05-03T10:52:00Z">
        <w:r w:rsidDel="00F97D22">
          <w:delText>s</w:delText>
        </w:r>
      </w:del>
      <w:r>
        <w:t xml:space="preserve"> that this is true for all analgesic adjuvants across all populations, for all surgical interventions, as shown in the other subplots of Doleman’s Figure 2. This contradicts the dominant paradigm of </w:t>
      </w:r>
      <w:del w:id="44" w:author="dmccloskey" w:date="2017-05-03T10:56:00Z">
        <w:r w:rsidDel="00A60AD8">
          <w:delText xml:space="preserve">procedure </w:delText>
        </w:r>
      </w:del>
      <w:ins w:id="45" w:author="dmccloskey" w:date="2017-05-03T10:56:00Z">
        <w:r w:rsidR="00A60AD8">
          <w:t>procedure-</w:t>
        </w:r>
      </w:ins>
      <w:r>
        <w:t>specific postoperative pain control. What is more, Doleman et al</w:t>
      </w:r>
      <w:ins w:id="46" w:author="dmccloskey" w:date="2017-05-03T10:56:00Z">
        <w:r w:rsidR="00A60AD8">
          <w:t>.</w:t>
        </w:r>
      </w:ins>
      <w:r>
        <w:t xml:space="preserve"> also propose</w:t>
      </w:r>
      <w:del w:id="47" w:author="dmccloskey" w:date="2017-05-03T10:59:00Z">
        <w:r w:rsidDel="00A60AD8">
          <w:delText>s</w:delText>
        </w:r>
      </w:del>
      <w:r>
        <w:t xml:space="preserve">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14:paraId="722FDC44" w14:textId="77777777" w:rsidR="00A60AD8" w:rsidRDefault="00A60AD8">
      <w:pPr>
        <w:pStyle w:val="BodyText"/>
      </w:pPr>
    </w:p>
    <w:p w14:paraId="31221B7C" w14:textId="77777777" w:rsidR="00BC7095" w:rsidRDefault="00E852E2">
      <w:pPr>
        <w:pStyle w:val="BodyText"/>
        <w:rPr>
          <w:ins w:id="48" w:author="dmccloskey" w:date="2017-05-03T11:23:00Z"/>
        </w:rPr>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w:t>
      </w:r>
      <w:r>
        <w:lastRenderedPageBreak/>
        <w:t>subjective assumptions; the model choice itself is often more important for correct inferences. In both types of modeling, the analyst should explore the sensitivity of results and inferences to assumptions and model choices. In an available supplement, Doleman et al</w:t>
      </w:r>
      <w:ins w:id="49" w:author="dmccloskey" w:date="2017-05-03T11:23:00Z">
        <w:r w:rsidR="008B4846">
          <w:t>.</w:t>
        </w:r>
      </w:ins>
      <w:r>
        <w:t xml:space="preserve"> provided software code, data and model details. They used very weak prior assumptions and in their sensitivity analysis found their results to be robust. They made their Bayesian approach transparent, sound and trustworthy.</w:t>
      </w:r>
    </w:p>
    <w:p w14:paraId="0485246A" w14:textId="77777777" w:rsidR="008B4846" w:rsidRDefault="008B4846">
      <w:pPr>
        <w:pStyle w:val="BodyText"/>
      </w:pPr>
    </w:p>
    <w:p w14:paraId="02D2AB1D" w14:textId="77777777" w:rsidR="00BC7095" w:rsidRDefault="00E852E2">
      <w:pPr>
        <w:pStyle w:val="BodyText"/>
        <w:rPr>
          <w:ins w:id="50" w:author="dmccloskey" w:date="2017-05-03T11:28:00Z"/>
        </w:rPr>
      </w:pPr>
      <w:r>
        <w:t>Based on their previous work (Achana 2013)</w:t>
      </w:r>
      <w:r>
        <w:rPr>
          <w:vertAlign w:val="superscript"/>
        </w:rPr>
        <w:t>4</w:t>
      </w:r>
      <w:r>
        <w:t>, they speculated that baseline risk might better explain variability. Baseline risk for pain may modify the treatment effect of analgesic adjuvants as a proxy for unmeasured patient-level characteristics (Achana 2013)</w:t>
      </w:r>
      <w:r>
        <w:rPr>
          <w:vertAlign w:val="superscript"/>
        </w:rPr>
        <w:t>4</w:t>
      </w:r>
      <w:r>
        <w:t>.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w:t>
      </w:r>
      <w:ins w:id="51" w:author="dmccloskey" w:date="2017-05-03T11:25:00Z">
        <w:r w:rsidR="008B4846">
          <w:t>.</w:t>
        </w:r>
      </w:ins>
      <w:r>
        <w:t xml:space="preserve"> and</w:t>
      </w:r>
      <w:ins w:id="52" w:author="dmccloskey" w:date="2017-05-03T11:25:00Z">
        <w:r w:rsidR="008B4846">
          <w:t>,</w:t>
        </w:r>
      </w:ins>
      <w:r>
        <w:t xml:space="preserve"> for example</w:t>
      </w:r>
      <w:ins w:id="53" w:author="dmccloskey" w:date="2017-05-03T11:25:00Z">
        <w:r w:rsidR="008B4846">
          <w:t>,</w:t>
        </w:r>
      </w:ins>
      <w:r>
        <w:t xml:space="preserv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ins w:id="54" w:author="dmccloskey" w:date="2017-05-03T11:26:00Z">
        <w:r w:rsidR="008B4846">
          <w:t>.</w:t>
        </w:r>
      </w:ins>
      <w:r>
        <w:t xml:space="preserve"> go on to use meta-</w:t>
      </w:r>
      <w:r>
        <w:lastRenderedPageBreak/>
        <w:t>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14:paraId="66FB1847" w14:textId="77777777" w:rsidR="008B4846" w:rsidRDefault="008B4846">
      <w:pPr>
        <w:pStyle w:val="BodyText"/>
      </w:pPr>
    </w:p>
    <w:p w14:paraId="49DF4418" w14:textId="77777777" w:rsidR="00BC7095" w:rsidRDefault="00E852E2">
      <w:pPr>
        <w:pStyle w:val="BodyText"/>
      </w:pPr>
      <w:r>
        <w:t>Doleman et al</w:t>
      </w:r>
      <w:ins w:id="55" w:author="dmccloskey" w:date="2017-05-03T11:28:00Z">
        <w:r w:rsidR="008B4846">
          <w:t>.</w:t>
        </w:r>
      </w:ins>
      <w:r>
        <w:t xml:space="preserve"> acknowledge the many limitations of their work. Their meta-regression, like any meta-analysis</w:t>
      </w:r>
      <w:ins w:id="56" w:author="dmccloskey" w:date="2017-05-03T11:28:00Z">
        <w:r w:rsidR="008B4846">
          <w:t>,</w:t>
        </w:r>
      </w:ins>
      <w:r>
        <w:t xml:space="preserve">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14:paraId="15443792" w14:textId="77777777" w:rsidR="00BC7095" w:rsidRDefault="00E852E2">
      <w:pPr>
        <w:pStyle w:val="Compact"/>
        <w:numPr>
          <w:ilvl w:val="0"/>
          <w:numId w:val="26"/>
        </w:numPr>
      </w:pPr>
      <w:r>
        <w:t>The range of surgical procedures included in the acetaminophen trials was limited, (see Doleman’s Table 1).</w:t>
      </w:r>
    </w:p>
    <w:p w14:paraId="75149043" w14:textId="77777777" w:rsidR="00BC7095" w:rsidRDefault="00E852E2">
      <w:pPr>
        <w:pStyle w:val="Compact"/>
        <w:numPr>
          <w:ilvl w:val="0"/>
          <w:numId w:val="26"/>
        </w:numPr>
      </w:pPr>
      <w:r>
        <w:t>The patient mix in the acetaminophen studies appears to be predominantly female.</w:t>
      </w:r>
    </w:p>
    <w:p w14:paraId="30EF4B55" w14:textId="77777777" w:rsidR="00BC7095" w:rsidRDefault="00E852E2">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14:paraId="6729D26B" w14:textId="77777777" w:rsidR="00BC7095" w:rsidRDefault="00E852E2">
      <w:pPr>
        <w:pStyle w:val="Compact"/>
        <w:numPr>
          <w:ilvl w:val="0"/>
          <w:numId w:val="26"/>
        </w:numPr>
      </w:pPr>
      <w:r>
        <w:lastRenderedPageBreak/>
        <w:t>For most adjuvants studied, there was little benefit (almost equal benefit) for studies reporting low baseline consumption, which is evidenced in Figure 2 of Doleman’s article.</w:t>
      </w:r>
    </w:p>
    <w:p w14:paraId="4A7A4B35" w14:textId="77777777" w:rsidR="00BC7095" w:rsidRDefault="00E852E2">
      <w:pPr>
        <w:pStyle w:val="Compact"/>
        <w:numPr>
          <w:ilvl w:val="0"/>
          <w:numId w:val="26"/>
        </w:numPr>
        <w:rPr>
          <w:ins w:id="57" w:author="dmccloskey" w:date="2017-05-03T11:51:00Z"/>
        </w:rPr>
      </w:pPr>
      <w:r>
        <w:t>Finally, the estimates in their regression equation apply to aggregate groups not individual patients.</w:t>
      </w:r>
    </w:p>
    <w:p w14:paraId="50A3FF27" w14:textId="77777777" w:rsidR="00564477" w:rsidRDefault="00564477">
      <w:pPr>
        <w:pStyle w:val="Compact"/>
        <w:numPr>
          <w:ilvl w:val="0"/>
          <w:numId w:val="0"/>
        </w:numPr>
        <w:ind w:left="480"/>
        <w:pPrChange w:id="58" w:author="dmccloskey" w:date="2017-05-03T11:56:00Z">
          <w:pPr>
            <w:pStyle w:val="Compact"/>
            <w:numPr>
              <w:numId w:val="26"/>
            </w:numPr>
            <w:ind w:left="480" w:hanging="480"/>
          </w:pPr>
        </w:pPrChange>
      </w:pPr>
    </w:p>
    <w:p w14:paraId="3E805F46" w14:textId="77777777" w:rsidR="00BC7095" w:rsidRDefault="00E852E2">
      <w:pPr>
        <w:pStyle w:val="FirstParagraph"/>
      </w:pPr>
      <w:r>
        <w:t>We and the readers may remain somewhat skeptical and cautious about the approach and inferences suggested by Doleman et al. Provocative as the novel hypothesis by Doleman et al</w:t>
      </w:r>
      <w:ins w:id="59" w:author="dmccloskey" w:date="2017-05-03T11:51:00Z">
        <w:r w:rsidR="00564477">
          <w:t>.</w:t>
        </w:r>
      </w:ins>
      <w:r>
        <w:t xml:space="preserve"> may be, it would afford great utility. It also exemplifies the benefit and potential of novel Bayesian meta-regression approaches to support clinical decision making.</w:t>
      </w:r>
    </w:p>
    <w:p w14:paraId="5DD3CDAE" w14:textId="77777777" w:rsidR="00BC7095" w:rsidRDefault="00E852E2">
      <w:pPr>
        <w:pStyle w:val="Heading1"/>
      </w:pPr>
      <w:bookmarkStart w:id="60" w:name="figures"/>
      <w:bookmarkEnd w:id="60"/>
      <w:r>
        <w:lastRenderedPageBreak/>
        <w:t>Figures</w:t>
      </w:r>
    </w:p>
    <w:p w14:paraId="21867078" w14:textId="77777777" w:rsidR="00BC7095" w:rsidRDefault="00E852E2">
      <w:pPr>
        <w:pStyle w:val="Heading2"/>
      </w:pPr>
      <w:bookmarkStart w:id="61" w:name="figure-1"/>
      <w:bookmarkEnd w:id="61"/>
      <w:r>
        <w:t>Figure 1</w:t>
      </w:r>
    </w:p>
    <w:p w14:paraId="3D95606B" w14:textId="77777777" w:rsidR="00BC7095" w:rsidRDefault="00E852E2">
      <w:pPr>
        <w:pStyle w:val="Heading3"/>
      </w:pPr>
      <w:bookmarkStart w:id="62" w:name="figure-1-caption"/>
      <w:bookmarkEnd w:id="62"/>
      <w:r>
        <w:t>Figure 1 Caption</w:t>
      </w:r>
    </w:p>
    <w:p w14:paraId="26A0C4E3" w14:textId="77777777" w:rsidR="00BC7095" w:rsidRDefault="00E852E2">
      <w:pPr>
        <w:pStyle w:val="FirstParagraph"/>
        <w:rPr>
          <w:ins w:id="63" w:author="dmccloskey" w:date="2017-05-03T11:53:00Z"/>
        </w:rPr>
      </w:pPr>
      <w:r>
        <w:t>In Figure 1</w:t>
      </w:r>
      <w:ins w:id="64" w:author="dmccloskey" w:date="2017-05-03T11:52:00Z">
        <w:r w:rsidR="00564477">
          <w:t>,</w:t>
        </w:r>
      </w:ins>
      <w:r>
        <w:t xml:space="preserve"> estimates for the mean reduction of morphine equivalent afforded by acetaminophen are shown in a classical forest plot with studies ordered by surgical interventions. The mean reduction of morphine equivalents and their 95% confidence intervals provided by Doleman et al. The la</w:t>
      </w:r>
      <w:ins w:id="65" w:author="dmccloskey" w:date="2017-05-03T11:52:00Z">
        <w:r w:rsidR="00564477">
          <w:t>t</w:t>
        </w:r>
      </w:ins>
      <w:r>
        <w:t>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14:paraId="00ADEE0B" w14:textId="77777777" w:rsidR="00564477" w:rsidRPr="00564477" w:rsidRDefault="00564477">
      <w:pPr>
        <w:pStyle w:val="BodyText"/>
        <w:pPrChange w:id="66" w:author="dmccloskey" w:date="2017-05-03T11:53:00Z">
          <w:pPr>
            <w:pStyle w:val="FirstParagraph"/>
          </w:pPr>
        </w:pPrChange>
      </w:pPr>
    </w:p>
    <w:p w14:paraId="2B91CA9A" w14:textId="77777777" w:rsidR="00BC7095" w:rsidRDefault="00E852E2">
      <w:pPr>
        <w:pStyle w:val="Heading2"/>
      </w:pPr>
      <w:bookmarkStart w:id="67" w:name="figure-2"/>
      <w:bookmarkEnd w:id="67"/>
      <w:r>
        <w:t>Figure 2</w:t>
      </w:r>
    </w:p>
    <w:p w14:paraId="13164F0A" w14:textId="77777777" w:rsidR="00BC7095" w:rsidRDefault="00E852E2">
      <w:pPr>
        <w:pStyle w:val="FirstParagraph"/>
      </w:pPr>
      <w:r>
        <w:rPr>
          <w:noProof/>
        </w:rPr>
        <w:drawing>
          <wp:inline distT="0" distB="0" distL="0" distR="0" wp14:anchorId="1A37B6A7" wp14:editId="6666D5D2">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59E2F07C" w14:textId="77777777" w:rsidR="00BC7095" w:rsidRDefault="00E852E2">
      <w:pPr>
        <w:pStyle w:val="Heading3"/>
      </w:pPr>
      <w:bookmarkStart w:id="68" w:name="figure-2-caption"/>
      <w:bookmarkEnd w:id="68"/>
      <w:r>
        <w:lastRenderedPageBreak/>
        <w:t>Figure 2 Caption</w:t>
      </w:r>
    </w:p>
    <w:p w14:paraId="7230AFEE" w14:textId="77777777" w:rsidR="00BC7095" w:rsidRDefault="00E852E2">
      <w:pPr>
        <w:pStyle w:val="FirstParagraph"/>
      </w:pPr>
      <w:r>
        <w:t>In Figure 2, we reproduce the acetaminophen subplot of Figure 2 of Doleman et al. Each study is represented by a dot. We colored the studies by surgical procedure, according to the adjacent colo</w:t>
      </w:r>
      <w:del w:id="69" w:author="dmccloskey" w:date="2017-05-03T11:53:00Z">
        <w:r w:rsidDel="00564477">
          <w:delText>u</w:delText>
        </w:r>
      </w:del>
      <w:r>
        <w:t>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w:t>
      </w:r>
      <w:del w:id="70" w:author="dmccloskey" w:date="2017-05-03T11:53:00Z">
        <w:r w:rsidDel="00E852E2">
          <w:delText>t</w:delText>
        </w:r>
      </w:del>
      <w:r>
        <w: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14:paraId="50DA2EC0" w14:textId="77777777" w:rsidR="00BC7095" w:rsidRDefault="00E852E2">
      <w:pPr>
        <w:pStyle w:val="Heading1"/>
        <w:rPr>
          <w:ins w:id="71" w:author="dmccloskey" w:date="2017-05-03T11:54:00Z"/>
        </w:rPr>
      </w:pPr>
      <w:bookmarkStart w:id="72" w:name="references"/>
      <w:bookmarkEnd w:id="72"/>
      <w:r>
        <w:lastRenderedPageBreak/>
        <w:t>References</w:t>
      </w:r>
    </w:p>
    <w:p w14:paraId="5D406E2A" w14:textId="77777777" w:rsidR="00E852E2" w:rsidRPr="00E852E2" w:rsidRDefault="00E852E2">
      <w:pPr>
        <w:pStyle w:val="BodyText"/>
        <w:pPrChange w:id="73" w:author="dmccloskey" w:date="2017-05-03T11:54:00Z">
          <w:pPr>
            <w:pStyle w:val="Heading1"/>
          </w:pPr>
        </w:pPrChange>
      </w:pPr>
    </w:p>
    <w:p w14:paraId="0BCF291D" w14:textId="77777777" w:rsidR="00BC7095" w:rsidRDefault="00E852E2">
      <w:pPr>
        <w:pStyle w:val="FirstParagraph"/>
      </w:pPr>
      <w:r>
        <w:t>Achana 2013</w:t>
      </w:r>
    </w:p>
    <w:p w14:paraId="2568E792" w14:textId="77777777" w:rsidR="00BC7095" w:rsidRDefault="00E852E2">
      <w:pPr>
        <w:pStyle w:val="BodyText"/>
      </w:pPr>
      <w:r>
        <w:t>Achana FA, Cooper NJ, Dias S et al. Extending methods for investigating the relationship between treatment effect and baseline risk from pairwise meta-analysis to network meta-analysis. Stat Med 2013; 32: 752-71.</w:t>
      </w:r>
    </w:p>
    <w:p w14:paraId="4488A20F" w14:textId="77777777" w:rsidR="00BC7095" w:rsidRDefault="00E852E2">
      <w:pPr>
        <w:pStyle w:val="BodyText"/>
      </w:pPr>
      <w:r>
        <w:t>Higgens 2011</w:t>
      </w:r>
    </w:p>
    <w:p w14:paraId="48BDE101" w14:textId="77777777" w:rsidR="00BC7095" w:rsidRDefault="00E852E2">
      <w:pPr>
        <w:pStyle w:val="BodyText"/>
      </w:pPr>
      <w:r>
        <w:t>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14:paraId="376DCF1C" w14:textId="77777777" w:rsidR="00BC7095" w:rsidRDefault="00E852E2">
      <w:pPr>
        <w:pStyle w:val="BodyText"/>
      </w:pPr>
      <w:r>
        <w:t>Doleman 2017</w:t>
      </w:r>
    </w:p>
    <w:p w14:paraId="0AAF46A8" w14:textId="77777777" w:rsidR="00BC7095" w:rsidRDefault="00E852E2">
      <w:pPr>
        <w:pStyle w:val="BodyText"/>
      </w:pPr>
      <w:r>
        <w:t>Doleman B, Sutton A, Sherwin M, Lund J, Williams J. Baseline morphine consumption may explain between-study heterogeneity in meta-analyses of adjuvant analgesics and improve precision and accuracy of effect estimates. Anesthesia and Analgesia. 2017</w:t>
      </w:r>
    </w:p>
    <w:p w14:paraId="01365A93" w14:textId="77777777" w:rsidR="00BC7095" w:rsidRDefault="00E852E2">
      <w:pPr>
        <w:pStyle w:val="BodyText"/>
      </w:pPr>
      <w:r>
        <w:t>Kehlet 2007</w:t>
      </w:r>
    </w:p>
    <w:p w14:paraId="1D3D6E14" w14:textId="77777777" w:rsidR="00BC7095" w:rsidRDefault="00E852E2">
      <w:pPr>
        <w:pStyle w:val="BodyText"/>
      </w:pPr>
      <w:r>
        <w:t>Kehlet H, Wilkinson RC, Fischer HB, Camu F; Prospect Working Group.. PROSPECT: evidence-based, procedure-specific postoperative pain management. Best Pract Res Clin Anaesthesiol. 2007 Mar;21(1):149-59. Review. PubMed PMID: 17489225.</w:t>
      </w:r>
    </w:p>
    <w:p w14:paraId="58B4C357" w14:textId="77777777" w:rsidR="00BC7095" w:rsidRDefault="00E852E2">
      <w:pPr>
        <w:pStyle w:val="BodyText"/>
      </w:pPr>
      <w:r>
        <w:t>Sutton 2001</w:t>
      </w:r>
    </w:p>
    <w:p w14:paraId="29B6D04A" w14:textId="77777777" w:rsidR="00BC7095" w:rsidRDefault="00E852E2">
      <w:pPr>
        <w:pStyle w:val="BodyText"/>
      </w:pPr>
      <w:r>
        <w:lastRenderedPageBreak/>
        <w:t>Sutton AJ1, Abrams KR. Bayesian methods in meta-analysis and evidence synthesis. Stat Methods Med Res. 2001 Aug;10(4):277-303.</w:t>
      </w:r>
    </w:p>
    <w:p w14:paraId="6561636C" w14:textId="77777777" w:rsidR="00BC7095" w:rsidRDefault="00E852E2">
      <w:pPr>
        <w:pStyle w:val="BodyText"/>
      </w:pPr>
      <w:r>
        <w:t>R Core Team (2013).</w:t>
      </w:r>
    </w:p>
    <w:p w14:paraId="64301D72" w14:textId="77777777" w:rsidR="00BC7095" w:rsidRDefault="00E852E2">
      <w:pPr>
        <w:pStyle w:val="BodyText"/>
      </w:pPr>
      <w:r>
        <w:t xml:space="preserve">R Core Team. R: A language and environment for statistical computing. R Foundation for Statistical Computing, Vienna, Austria. URL </w:t>
      </w:r>
      <w:hyperlink r:id="rId11">
        <w:r>
          <w:rPr>
            <w:rStyle w:val="Hyperlink"/>
          </w:rPr>
          <w:t>http://www.R-project.org/</w:t>
        </w:r>
      </w:hyperlink>
      <w:r>
        <w:t>.</w:t>
      </w:r>
    </w:p>
    <w:p w14:paraId="24E677E1" w14:textId="77777777" w:rsidR="00BC7095" w:rsidRDefault="00E852E2">
      <w:pPr>
        <w:pStyle w:val="BodyText"/>
      </w:pPr>
      <w:r>
        <w:t>RevMan 2014 Review Manager (RevMan) [Computer program]. Version 5.3. Copenhagen: The Nordic Cochrane Centre, The Cochrane Collaboration, 2014</w:t>
      </w:r>
    </w:p>
    <w:p w14:paraId="3891C7EF" w14:textId="77777777" w:rsidR="00BC7095" w:rsidRDefault="00E852E2">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14:paraId="4BAFE375" w14:textId="77777777" w:rsidR="00BC7095" w:rsidRDefault="00E852E2">
      <w:pPr>
        <w:pStyle w:val="Bibliography"/>
      </w:pPr>
      <w:r>
        <w:t xml:space="preserve">2. Sutton AJ, Abrams KR. Bayesian methods in meta-analysis and evidence synthesis. Statistical methods in medical research 2001;10:277–303. Available at: </w:t>
      </w:r>
      <w:hyperlink r:id="rId12">
        <w:r>
          <w:rPr>
            <w:rStyle w:val="Hyperlink"/>
          </w:rPr>
          <w:t>http://journals.sagepub.com/doi/10.1177/096228020101000404 http://www.ncbi.nlm.nih.gov/pubmed/11491414</w:t>
        </w:r>
      </w:hyperlink>
      <w:r>
        <w:t>.</w:t>
      </w:r>
    </w:p>
    <w:p w14:paraId="35B5CBDB" w14:textId="77777777" w:rsidR="00BC7095" w:rsidRDefault="00E852E2">
      <w:pPr>
        <w:pStyle w:val="Bibliography"/>
      </w:pPr>
      <w:r>
        <w:t xml:space="preserve">3. R Core Team. R: A language and environment for statistical computing. Vienna, Austria: R Foundation for Statistical Computing, 2013. Available at: </w:t>
      </w:r>
      <w:hyperlink r:id="rId13">
        <w:r>
          <w:rPr>
            <w:rStyle w:val="Hyperlink"/>
          </w:rPr>
          <w:t>http://www.R-project.org</w:t>
        </w:r>
      </w:hyperlink>
      <w:r>
        <w:t>.</w:t>
      </w:r>
    </w:p>
    <w:p w14:paraId="1A5A6DEC" w14:textId="77777777" w:rsidR="00BC7095" w:rsidRDefault="00E852E2">
      <w:pPr>
        <w:pStyle w:val="Bibliography"/>
      </w:pPr>
      <w:r>
        <w:t xml:space="preserve">4. Achana FA, Cooper NJ, Dias S, Lu G, Rice SJC, Kendrick D, Sutton AJ. Extending methods for investigating the relationship between treatment effect and baseline risk from pairwise meta-analysis to network meta-analysis. Statistics in Medicine 2013;32:752–71. Available at: </w:t>
      </w:r>
      <w:hyperlink r:id="rId14">
        <w:r>
          <w:rPr>
            <w:rStyle w:val="Hyperlink"/>
          </w:rPr>
          <w:t>http://doi.wiley.com/10.1002/sim.5539</w:t>
        </w:r>
      </w:hyperlink>
      <w:r>
        <w:t>.</w:t>
      </w:r>
    </w:p>
    <w:sectPr w:rsidR="00BC709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dmccloskey" w:date="2017-05-03T11:58:00Z" w:initials="DM">
    <w:p w14:paraId="1225B920" w14:textId="77777777" w:rsidR="00E852E2" w:rsidRDefault="00E852E2">
      <w:pPr>
        <w:pStyle w:val="CommentText"/>
      </w:pPr>
      <w:r>
        <w:rPr>
          <w:rStyle w:val="CommentReference"/>
        </w:rPr>
        <w:annotationRef/>
      </w:r>
      <w:r>
        <w:t>If you are using the reference style of listing by Last name and date, then you don’t need the superscript 1.  Your bibliography is mixed between the 2 styles.  You need to be consistent.</w:t>
      </w:r>
    </w:p>
  </w:comment>
  <w:comment w:id="41" w:author="dmccloskey" w:date="2017-05-03T10:55:00Z" w:initials="DM">
    <w:p w14:paraId="4C3BC050" w14:textId="77777777" w:rsidR="00F97D22" w:rsidRDefault="00F97D22">
      <w:pPr>
        <w:pStyle w:val="CommentText"/>
      </w:pPr>
      <w:r>
        <w:rPr>
          <w:rStyle w:val="CommentReference"/>
        </w:rPr>
        <w:annotationRef/>
      </w:r>
      <w:r>
        <w:t>Is this correct? There are two “Figure 2”s in this sentence, and I am confused.</w:t>
      </w:r>
      <w:r w:rsidR="00E852E2">
        <w:rPr>
          <w:vanish/>
        </w:rPr>
        <w:t>t need the superscript 1.  Your bibliography is mixed between the 2 styles.  You need to be consistent.</w:t>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r w:rsidR="00E852E2">
        <w:rPr>
          <w:vanish/>
        </w:rPr>
        <w:pgNum/>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25B920" w15:done="0"/>
  <w15:commentEx w15:paraId="4C3BC0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0F73A" w14:textId="77777777" w:rsidR="00780B98" w:rsidRDefault="00780B98">
      <w:pPr>
        <w:spacing w:after="0"/>
      </w:pPr>
      <w:r>
        <w:separator/>
      </w:r>
    </w:p>
  </w:endnote>
  <w:endnote w:type="continuationSeparator" w:id="0">
    <w:p w14:paraId="4BFA5E55" w14:textId="77777777" w:rsidR="00780B98" w:rsidRDefault="00780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DD535" w14:textId="77777777" w:rsidR="00780B98" w:rsidRDefault="00780B98">
      <w:r>
        <w:separator/>
      </w:r>
    </w:p>
  </w:footnote>
  <w:footnote w:type="continuationSeparator" w:id="0">
    <w:p w14:paraId="46B17515" w14:textId="77777777" w:rsidR="00780B98" w:rsidRDefault="00780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9A0A00A"/>
    <w:multiLevelType w:val="multilevel"/>
    <w:tmpl w:val="05A849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A387957"/>
    <w:multiLevelType w:val="multilevel"/>
    <w:tmpl w:val="1CC87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8"/>
  </w:num>
  <w:num w:numId="22">
    <w:abstractNumId w:val="7"/>
  </w:num>
  <w:num w:numId="23">
    <w:abstractNumId w:val="9"/>
  </w:num>
  <w:num w:numId="24">
    <w:abstractNumId w:val="15"/>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B1767"/>
    <w:rsid w:val="004B1CC8"/>
    <w:rsid w:val="004E29B3"/>
    <w:rsid w:val="00564477"/>
    <w:rsid w:val="00590D07"/>
    <w:rsid w:val="00780B98"/>
    <w:rsid w:val="00784D58"/>
    <w:rsid w:val="008B4846"/>
    <w:rsid w:val="008D6863"/>
    <w:rsid w:val="00A60AD8"/>
    <w:rsid w:val="00B3790C"/>
    <w:rsid w:val="00B86B75"/>
    <w:rsid w:val="00BC48D5"/>
    <w:rsid w:val="00BC7095"/>
    <w:rsid w:val="00C36279"/>
    <w:rsid w:val="00CF3ABA"/>
    <w:rsid w:val="00DB6278"/>
    <w:rsid w:val="00E315A3"/>
    <w:rsid w:val="00E852E2"/>
    <w:rsid w:val="00F97D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01D3"/>
  <w15:docId w15:val="{4D45AF9C-4F6C-48AF-82F0-AAD28FAD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lsdException w:name="Table Theme"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semiHidden/>
    <w:unhideWhenUsed/>
    <w:rsid w:val="00F97D22"/>
    <w:rPr>
      <w:sz w:val="16"/>
      <w:szCs w:val="16"/>
    </w:rPr>
  </w:style>
  <w:style w:type="paragraph" w:styleId="CommentText">
    <w:name w:val="annotation text"/>
    <w:basedOn w:val="Normal"/>
    <w:link w:val="CommentTextChar"/>
    <w:semiHidden/>
    <w:unhideWhenUsed/>
    <w:rsid w:val="00F97D22"/>
    <w:rPr>
      <w:sz w:val="20"/>
      <w:szCs w:val="20"/>
    </w:rPr>
  </w:style>
  <w:style w:type="character" w:customStyle="1" w:styleId="CommentTextChar">
    <w:name w:val="Comment Text Char"/>
    <w:basedOn w:val="DefaultParagraphFont"/>
    <w:link w:val="CommentText"/>
    <w:semiHidden/>
    <w:rsid w:val="00F97D22"/>
    <w:rPr>
      <w:rFonts w:ascii="Arial" w:hAnsi="Arial"/>
      <w:sz w:val="20"/>
      <w:szCs w:val="20"/>
    </w:rPr>
  </w:style>
  <w:style w:type="paragraph" w:styleId="CommentSubject">
    <w:name w:val="annotation subject"/>
    <w:basedOn w:val="CommentText"/>
    <w:next w:val="CommentText"/>
    <w:link w:val="CommentSubjectChar"/>
    <w:semiHidden/>
    <w:unhideWhenUsed/>
    <w:rsid w:val="00F97D22"/>
    <w:rPr>
      <w:b/>
      <w:bCs/>
    </w:rPr>
  </w:style>
  <w:style w:type="character" w:customStyle="1" w:styleId="CommentSubjectChar">
    <w:name w:val="Comment Subject Char"/>
    <w:basedOn w:val="CommentTextChar"/>
    <w:link w:val="CommentSubject"/>
    <w:semiHidden/>
    <w:rsid w:val="00F97D22"/>
    <w:rPr>
      <w:rFonts w:ascii="Arial" w:hAnsi="Arial"/>
      <w:b/>
      <w:bCs/>
      <w:sz w:val="20"/>
      <w:szCs w:val="20"/>
    </w:rPr>
  </w:style>
  <w:style w:type="paragraph" w:styleId="BalloonText">
    <w:name w:val="Balloon Text"/>
    <w:basedOn w:val="Normal"/>
    <w:link w:val="BalloonTextChar"/>
    <w:semiHidden/>
    <w:unhideWhenUsed/>
    <w:rsid w:val="00F97D2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97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12" Type="http://schemas.openxmlformats.org/officeDocument/2006/relationships/hyperlink" Target="http://journals.sagepub.com/doi/10.1177/096228020101000404%20http://www.ncbi.nlm.nih.gov/pubmed/114914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Penn State Hershey Medical Center</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dmccloskey</dc:creator>
  <cp:lastModifiedBy>Michael Andreae</cp:lastModifiedBy>
  <cp:revision>2</cp:revision>
  <dcterms:created xsi:type="dcterms:W3CDTF">2017-05-05T16:48:00Z</dcterms:created>
  <dcterms:modified xsi:type="dcterms:W3CDTF">2017-05-05T16:48:00Z</dcterms:modified>
</cp:coreProperties>
</file>